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C8882" w14:textId="4BF73A1E" w:rsidR="00DE788B" w:rsidRPr="00DE788B" w:rsidRDefault="00DE788B">
      <w:pPr>
        <w:rPr>
          <w:b/>
          <w:bCs/>
          <w:sz w:val="32"/>
          <w:szCs w:val="32"/>
          <w:lang w:val="nl-NL"/>
        </w:rPr>
      </w:pPr>
      <w:r w:rsidRPr="00DE788B">
        <w:rPr>
          <w:b/>
          <w:bCs/>
          <w:sz w:val="32"/>
          <w:szCs w:val="32"/>
          <w:lang w:val="nl-NL"/>
        </w:rPr>
        <w:t xml:space="preserve">AMFIBIO (HELMSLEY 2) KICK-OFF MEETING </w:t>
      </w:r>
    </w:p>
    <w:p w14:paraId="667D6437" w14:textId="737A9195" w:rsidR="00DE788B" w:rsidRDefault="00DE788B">
      <w:pPr>
        <w:rPr>
          <w:lang w:val="nl-NL"/>
        </w:rPr>
      </w:pPr>
    </w:p>
    <w:p w14:paraId="402FE7C8" w14:textId="48EBC7B7" w:rsidR="00DE788B" w:rsidRPr="00187DF7" w:rsidRDefault="00DE788B">
      <w:pPr>
        <w:rPr>
          <w:b/>
          <w:bCs/>
          <w:lang w:val="nl-NL"/>
        </w:rPr>
      </w:pPr>
      <w:r w:rsidRPr="00187DF7">
        <w:rPr>
          <w:b/>
          <w:bCs/>
          <w:lang w:val="nl-NL"/>
        </w:rPr>
        <w:t>AMC COLLEGEZAAL 1 - VRIJDAG 6 NOVEMBER 2020</w:t>
      </w:r>
    </w:p>
    <w:p w14:paraId="6B46373A" w14:textId="356F4C42" w:rsidR="00DE788B" w:rsidRDefault="00C90D36">
      <w:pPr>
        <w:rPr>
          <w:lang w:val="nl-NL"/>
        </w:rPr>
      </w:pPr>
      <w:r w:rsidRPr="00CC3022">
        <w:rPr>
          <w:u w:val="single"/>
          <w:lang w:val="nl-NL"/>
        </w:rPr>
        <w:t>Uitgenodigd</w:t>
      </w:r>
      <w:r w:rsidR="00DE788B">
        <w:rPr>
          <w:lang w:val="nl-NL"/>
        </w:rPr>
        <w:t xml:space="preserve">: C Buskens, K </w:t>
      </w:r>
      <w:proofErr w:type="spellStart"/>
      <w:r w:rsidR="00DE788B">
        <w:rPr>
          <w:lang w:val="nl-NL"/>
        </w:rPr>
        <w:t>Gecse</w:t>
      </w:r>
      <w:proofErr w:type="spellEnd"/>
      <w:r w:rsidR="00DE788B">
        <w:rPr>
          <w:lang w:val="nl-NL"/>
        </w:rPr>
        <w:t xml:space="preserve">, G </w:t>
      </w:r>
      <w:proofErr w:type="spellStart"/>
      <w:r w:rsidR="00DE788B">
        <w:rPr>
          <w:lang w:val="nl-NL"/>
        </w:rPr>
        <w:t>D</w:t>
      </w:r>
      <w:r w:rsidR="007D3C69">
        <w:rPr>
          <w:lang w:val="nl-NL"/>
        </w:rPr>
        <w:t>’</w:t>
      </w:r>
      <w:r w:rsidR="00DE788B">
        <w:rPr>
          <w:lang w:val="nl-NL"/>
        </w:rPr>
        <w:t>Haens</w:t>
      </w:r>
      <w:proofErr w:type="spellEnd"/>
      <w:r w:rsidR="00DE788B">
        <w:rPr>
          <w:lang w:val="nl-NL"/>
        </w:rPr>
        <w:t>, W de Jonge, M Zwart, L Mulders</w:t>
      </w:r>
      <w:r>
        <w:rPr>
          <w:lang w:val="nl-NL"/>
        </w:rPr>
        <w:t xml:space="preserve">, M </w:t>
      </w:r>
      <w:proofErr w:type="spellStart"/>
      <w:r>
        <w:rPr>
          <w:lang w:val="nl-NL"/>
        </w:rPr>
        <w:t>Lowenberg</w:t>
      </w:r>
      <w:proofErr w:type="spellEnd"/>
      <w:r>
        <w:rPr>
          <w:lang w:val="nl-NL"/>
        </w:rPr>
        <w:t xml:space="preserve"> (o), J Stoker, M Wildenberg, P Henneman, A </w:t>
      </w:r>
      <w:proofErr w:type="spellStart"/>
      <w:r>
        <w:rPr>
          <w:lang w:val="nl-NL"/>
        </w:rPr>
        <w:t>Yi</w:t>
      </w:r>
      <w:proofErr w:type="spellEnd"/>
      <w:r>
        <w:rPr>
          <w:lang w:val="nl-NL"/>
        </w:rPr>
        <w:t xml:space="preserve"> Lim, M Becker, R van Hulst, K van Rijn, W </w:t>
      </w:r>
      <w:proofErr w:type="spellStart"/>
      <w:r>
        <w:rPr>
          <w:lang w:val="nl-NL"/>
        </w:rPr>
        <w:t>Bemelman</w:t>
      </w:r>
      <w:proofErr w:type="spellEnd"/>
      <w:r>
        <w:rPr>
          <w:lang w:val="nl-NL"/>
        </w:rPr>
        <w:t xml:space="preserve">, G van Dongen, R Bennink, </w:t>
      </w:r>
      <w:r w:rsidR="00CC3022">
        <w:rPr>
          <w:lang w:val="nl-NL"/>
        </w:rPr>
        <w:t>J Verhoef, I Admiraal</w:t>
      </w:r>
      <w:r w:rsidR="007D3C69">
        <w:rPr>
          <w:lang w:val="nl-NL"/>
        </w:rPr>
        <w:t xml:space="preserve">, F </w:t>
      </w:r>
      <w:proofErr w:type="spellStart"/>
      <w:r w:rsidR="007D3C69">
        <w:rPr>
          <w:lang w:val="nl-NL"/>
        </w:rPr>
        <w:t>Vieira</w:t>
      </w:r>
      <w:proofErr w:type="spellEnd"/>
      <w:r w:rsidR="007D3C69">
        <w:rPr>
          <w:lang w:val="nl-NL"/>
        </w:rPr>
        <w:t xml:space="preserve"> Braga, I </w:t>
      </w:r>
      <w:proofErr w:type="spellStart"/>
      <w:r w:rsidR="007D3C69">
        <w:rPr>
          <w:lang w:val="nl-NL"/>
        </w:rPr>
        <w:t>Thung</w:t>
      </w:r>
      <w:proofErr w:type="spellEnd"/>
      <w:r w:rsidR="007D3C69">
        <w:rPr>
          <w:lang w:val="nl-NL"/>
        </w:rPr>
        <w:t>.</w:t>
      </w:r>
      <w:ins w:id="0" w:author="Lieven Mulders" w:date="2020-10-27T09:49:00Z">
        <w:r w:rsidR="008C5FB9">
          <w:rPr>
            <w:lang w:val="nl-NL"/>
          </w:rPr>
          <w:t xml:space="preserve"> I Hageman</w:t>
        </w:r>
      </w:ins>
    </w:p>
    <w:p w14:paraId="5E3ED1FB" w14:textId="77777777" w:rsidR="007D3C69" w:rsidRDefault="007D3C69">
      <w:pPr>
        <w:rPr>
          <w:lang w:val="nl-NL"/>
        </w:rPr>
      </w:pPr>
    </w:p>
    <w:p w14:paraId="536D688A" w14:textId="55049420" w:rsidR="00CC3022" w:rsidRPr="00186E43" w:rsidRDefault="005E602B">
      <w:pPr>
        <w:rPr>
          <w:lang w:val="en-US"/>
        </w:rPr>
      </w:pPr>
      <w:r w:rsidRPr="00186E43">
        <w:rPr>
          <w:lang w:val="en-US"/>
        </w:rPr>
        <w:t>9.45 doors open</w:t>
      </w:r>
    </w:p>
    <w:p w14:paraId="2BB37142" w14:textId="1E0CBE74" w:rsidR="005E602B" w:rsidRPr="00186E43" w:rsidRDefault="005E602B">
      <w:pPr>
        <w:rPr>
          <w:lang w:val="en-US"/>
        </w:rPr>
      </w:pPr>
    </w:p>
    <w:p w14:paraId="69F33AEF" w14:textId="5A5EB055" w:rsidR="005E602B" w:rsidRDefault="005E602B">
      <w:pPr>
        <w:rPr>
          <w:lang w:val="en-US"/>
        </w:rPr>
      </w:pPr>
      <w:r w:rsidRPr="005E602B">
        <w:rPr>
          <w:lang w:val="en-US"/>
        </w:rPr>
        <w:t>10.00 IMAGING METHODS FOR FIBROBLAST ACTIVAT</w:t>
      </w:r>
      <w:r>
        <w:rPr>
          <w:lang w:val="en-US"/>
        </w:rPr>
        <w:t>ION AND FIB</w:t>
      </w:r>
      <w:r w:rsidR="00234D84">
        <w:rPr>
          <w:lang w:val="en-US"/>
        </w:rPr>
        <w:t>R</w:t>
      </w:r>
      <w:r>
        <w:rPr>
          <w:lang w:val="en-US"/>
        </w:rPr>
        <w:t xml:space="preserve">OSIS </w:t>
      </w:r>
    </w:p>
    <w:p w14:paraId="6A49855E" w14:textId="777EBAB2" w:rsidR="005E602B" w:rsidRDefault="005E602B">
      <w:pPr>
        <w:rPr>
          <w:lang w:val="en-US"/>
        </w:rPr>
      </w:pPr>
      <w:r>
        <w:rPr>
          <w:lang w:val="en-US"/>
        </w:rPr>
        <w:t xml:space="preserve">Interaction with Imaging Centre, </w:t>
      </w:r>
      <w:proofErr w:type="spellStart"/>
      <w:r>
        <w:rPr>
          <w:lang w:val="en-US"/>
        </w:rPr>
        <w:t>AmsterdamUMC</w:t>
      </w:r>
      <w:proofErr w:type="spellEnd"/>
      <w:r>
        <w:rPr>
          <w:lang w:val="en-US"/>
        </w:rPr>
        <w:t xml:space="preserve"> </w:t>
      </w:r>
    </w:p>
    <w:p w14:paraId="53CD405D" w14:textId="56F59B20" w:rsidR="005E602B" w:rsidRPr="00E4128A" w:rsidRDefault="005E602B">
      <w:pPr>
        <w:rPr>
          <w:lang w:val="en-US"/>
        </w:rPr>
      </w:pPr>
      <w:r w:rsidRPr="00E4128A">
        <w:rPr>
          <w:lang w:val="en-US"/>
        </w:rPr>
        <w:t xml:space="preserve">Chair: M </w:t>
      </w:r>
      <w:proofErr w:type="spellStart"/>
      <w:r w:rsidRPr="00E4128A">
        <w:rPr>
          <w:lang w:val="en-US"/>
        </w:rPr>
        <w:t>Lowenberg</w:t>
      </w:r>
      <w:proofErr w:type="spellEnd"/>
      <w:r w:rsidRPr="00E4128A">
        <w:rPr>
          <w:lang w:val="en-US"/>
        </w:rPr>
        <w:t xml:space="preserve">, G van </w:t>
      </w:r>
      <w:proofErr w:type="spellStart"/>
      <w:r w:rsidRPr="00E4128A">
        <w:rPr>
          <w:lang w:val="en-US"/>
        </w:rPr>
        <w:t>Dongen</w:t>
      </w:r>
      <w:proofErr w:type="spellEnd"/>
    </w:p>
    <w:p w14:paraId="274D05B3" w14:textId="50E06D28" w:rsidR="00186E43" w:rsidRPr="00E4128A" w:rsidRDefault="00186E43">
      <w:pPr>
        <w:rPr>
          <w:lang w:val="en-US"/>
        </w:rPr>
      </w:pPr>
    </w:p>
    <w:p w14:paraId="7202B76C" w14:textId="6B4DDA88" w:rsidR="00186E43" w:rsidRDefault="00186E43" w:rsidP="00186E43">
      <w:pPr>
        <w:rPr>
          <w:lang w:val="en-US"/>
        </w:rPr>
      </w:pPr>
      <w:r w:rsidRPr="00186E43">
        <w:rPr>
          <w:lang w:val="en-US"/>
        </w:rPr>
        <w:t>1</w:t>
      </w:r>
      <w:ins w:id="1" w:author="Lieven Mulders" w:date="2020-10-27T09:49:00Z">
        <w:r w:rsidR="00234D84">
          <w:rPr>
            <w:lang w:val="en-US"/>
          </w:rPr>
          <w:t>0</w:t>
        </w:r>
      </w:ins>
      <w:del w:id="2" w:author="Lieven Mulders" w:date="2020-10-27T09:49:00Z">
        <w:r w:rsidRPr="00186E43" w:rsidDel="00234D84">
          <w:rPr>
            <w:lang w:val="en-US"/>
          </w:rPr>
          <w:delText>1</w:delText>
        </w:r>
      </w:del>
      <w:r w:rsidRPr="00186E43">
        <w:rPr>
          <w:lang w:val="en-US"/>
        </w:rPr>
        <w:t>.30</w:t>
      </w:r>
      <w:r w:rsidRPr="00382040">
        <w:rPr>
          <w:lang w:val="en-US"/>
        </w:rPr>
        <w:t xml:space="preserve"> What do we know abou</w:t>
      </w:r>
      <w:r>
        <w:rPr>
          <w:lang w:val="en-US"/>
        </w:rPr>
        <w:t>t fistula imaging with MRI?</w:t>
      </w:r>
    </w:p>
    <w:p w14:paraId="6D4396A7" w14:textId="77777777" w:rsidR="00186E43" w:rsidRPr="00E4128A" w:rsidRDefault="00186E43" w:rsidP="00186E43">
      <w:pPr>
        <w:rPr>
          <w:lang w:val="en-US"/>
        </w:rPr>
      </w:pPr>
      <w:r w:rsidRPr="00E4128A">
        <w:rPr>
          <w:lang w:val="en-US"/>
        </w:rPr>
        <w:t>K van Rijn, J Stoker</w:t>
      </w:r>
    </w:p>
    <w:p w14:paraId="4CC87C29" w14:textId="54F77E93" w:rsidR="00186E43" w:rsidRPr="00E4128A" w:rsidRDefault="00186E43">
      <w:pPr>
        <w:rPr>
          <w:lang w:val="en-US"/>
        </w:rPr>
      </w:pPr>
    </w:p>
    <w:p w14:paraId="07F93E43" w14:textId="4A09ED29" w:rsidR="00186E43" w:rsidRDefault="00186E43" w:rsidP="00186E43">
      <w:pPr>
        <w:rPr>
          <w:lang w:val="en-US"/>
        </w:rPr>
      </w:pPr>
      <w:r w:rsidRPr="00186E43">
        <w:rPr>
          <w:lang w:val="en-US"/>
        </w:rPr>
        <w:t>1</w:t>
      </w:r>
      <w:ins w:id="3" w:author="Lieven Mulders" w:date="2020-10-27T09:49:00Z">
        <w:r w:rsidR="00234D84">
          <w:rPr>
            <w:lang w:val="en-US"/>
          </w:rPr>
          <w:t>1</w:t>
        </w:r>
      </w:ins>
      <w:del w:id="4" w:author="Lieven Mulders" w:date="2020-10-27T09:49:00Z">
        <w:r w:rsidRPr="00186E43" w:rsidDel="00234D84">
          <w:rPr>
            <w:lang w:val="en-US"/>
          </w:rPr>
          <w:delText>2</w:delText>
        </w:r>
      </w:del>
      <w:r w:rsidRPr="00186E43">
        <w:rPr>
          <w:lang w:val="en-US"/>
        </w:rPr>
        <w:t>.00</w:t>
      </w:r>
      <w:r w:rsidRPr="00382040">
        <w:rPr>
          <w:lang w:val="en-US"/>
        </w:rPr>
        <w:t xml:space="preserve"> Validation of the MAGNIF</w:t>
      </w:r>
      <w:ins w:id="5" w:author="Lieven Mulders" w:date="2020-10-27T09:58:00Z">
        <w:r w:rsidR="008C5FB9">
          <w:rPr>
            <w:lang w:val="en-US"/>
          </w:rPr>
          <w:t>I-CD</w:t>
        </w:r>
      </w:ins>
      <w:del w:id="6" w:author="Lieven Mulders" w:date="2020-10-27T09:58:00Z">
        <w:r w:rsidRPr="00382040" w:rsidDel="008C5FB9">
          <w:rPr>
            <w:lang w:val="en-US"/>
          </w:rPr>
          <w:delText>Y</w:delText>
        </w:r>
      </w:del>
      <w:r w:rsidRPr="00382040">
        <w:rPr>
          <w:lang w:val="en-US"/>
        </w:rPr>
        <w:t xml:space="preserve"> sco</w:t>
      </w:r>
      <w:r>
        <w:rPr>
          <w:lang w:val="en-US"/>
        </w:rPr>
        <w:t>re</w:t>
      </w:r>
    </w:p>
    <w:p w14:paraId="7FD64BE7" w14:textId="77777777" w:rsidR="00186E43" w:rsidRPr="00E4128A" w:rsidRDefault="00186E43" w:rsidP="00186E43">
      <w:pPr>
        <w:rPr>
          <w:lang w:val="nl-NL"/>
        </w:rPr>
      </w:pPr>
      <w:r w:rsidRPr="00E4128A">
        <w:rPr>
          <w:lang w:val="nl-NL"/>
        </w:rPr>
        <w:t xml:space="preserve">L Mulders, K </w:t>
      </w:r>
      <w:proofErr w:type="spellStart"/>
      <w:r w:rsidRPr="00E4128A">
        <w:rPr>
          <w:lang w:val="nl-NL"/>
        </w:rPr>
        <w:t>Gecse</w:t>
      </w:r>
      <w:proofErr w:type="spellEnd"/>
      <w:r w:rsidRPr="00E4128A">
        <w:rPr>
          <w:lang w:val="nl-NL"/>
        </w:rPr>
        <w:t>, J Stoker</w:t>
      </w:r>
    </w:p>
    <w:p w14:paraId="6B5BC91F" w14:textId="5B2AECA1" w:rsidR="005E602B" w:rsidRPr="00E4128A" w:rsidRDefault="005E602B">
      <w:pPr>
        <w:rPr>
          <w:lang w:val="nl-NL"/>
        </w:rPr>
      </w:pPr>
    </w:p>
    <w:p w14:paraId="1070A5ED" w14:textId="6784B92A" w:rsidR="005E602B" w:rsidRPr="00186E43" w:rsidRDefault="005E602B">
      <w:pPr>
        <w:rPr>
          <w:lang w:val="en-US"/>
        </w:rPr>
      </w:pPr>
      <w:r w:rsidRPr="00186E43">
        <w:rPr>
          <w:lang w:val="en-US"/>
        </w:rPr>
        <w:t>12.00-12-30 LUNCH BREAK (lunch provided)</w:t>
      </w:r>
    </w:p>
    <w:p w14:paraId="69C05BE5" w14:textId="13923FA7" w:rsidR="00382040" w:rsidRPr="00186E43" w:rsidRDefault="00382040">
      <w:pPr>
        <w:rPr>
          <w:lang w:val="en-US"/>
        </w:rPr>
      </w:pPr>
    </w:p>
    <w:p w14:paraId="6CA0ACE0" w14:textId="1CC595E2" w:rsidR="00382040" w:rsidRDefault="00382040">
      <w:pPr>
        <w:rPr>
          <w:lang w:val="en-US"/>
        </w:rPr>
      </w:pPr>
      <w:r w:rsidRPr="00382040">
        <w:rPr>
          <w:lang w:val="en-US"/>
        </w:rPr>
        <w:t>12.30 Overview of AMFIBIO: project content</w:t>
      </w:r>
      <w:r>
        <w:rPr>
          <w:lang w:val="en-US"/>
        </w:rPr>
        <w:t>, timeline, reporting lines, staffing</w:t>
      </w:r>
    </w:p>
    <w:p w14:paraId="6313BD37" w14:textId="02775E50" w:rsidR="00382040" w:rsidRDefault="00382040">
      <w:pPr>
        <w:rPr>
          <w:lang w:val="en-US"/>
        </w:rPr>
      </w:pPr>
      <w:r>
        <w:rPr>
          <w:lang w:val="en-US"/>
        </w:rPr>
        <w:t xml:space="preserve">G </w:t>
      </w:r>
      <w:proofErr w:type="spellStart"/>
      <w:r>
        <w:rPr>
          <w:lang w:val="en-US"/>
        </w:rPr>
        <w:t>D’Haens</w:t>
      </w:r>
      <w:proofErr w:type="spellEnd"/>
    </w:p>
    <w:p w14:paraId="3869D005" w14:textId="4E5E290F" w:rsidR="00382040" w:rsidRDefault="00382040">
      <w:pPr>
        <w:rPr>
          <w:lang w:val="en-US"/>
        </w:rPr>
      </w:pPr>
    </w:p>
    <w:p w14:paraId="0D59FBBE" w14:textId="26FF72F4" w:rsidR="00382040" w:rsidRDefault="00382040">
      <w:pPr>
        <w:rPr>
          <w:lang w:val="en-US"/>
        </w:rPr>
      </w:pPr>
      <w:r>
        <w:rPr>
          <w:lang w:val="en-US"/>
        </w:rPr>
        <w:t>13.00</w:t>
      </w:r>
      <w:r w:rsidR="00187DF7">
        <w:rPr>
          <w:lang w:val="en-US"/>
        </w:rPr>
        <w:t>-13.15</w:t>
      </w:r>
      <w:r>
        <w:rPr>
          <w:lang w:val="en-US"/>
        </w:rPr>
        <w:t xml:space="preserve"> What do we know about expression profiles in </w:t>
      </w:r>
      <w:proofErr w:type="spellStart"/>
      <w:proofErr w:type="gramStart"/>
      <w:r>
        <w:rPr>
          <w:lang w:val="en-US"/>
        </w:rPr>
        <w:t>fCD</w:t>
      </w:r>
      <w:proofErr w:type="spellEnd"/>
      <w:r>
        <w:rPr>
          <w:lang w:val="en-US"/>
        </w:rPr>
        <w:t xml:space="preserve"> ?</w:t>
      </w:r>
      <w:proofErr w:type="gramEnd"/>
    </w:p>
    <w:p w14:paraId="3693FDC0" w14:textId="218CBF05" w:rsidR="00382040" w:rsidRDefault="00382040">
      <w:pPr>
        <w:rPr>
          <w:lang w:val="nl-NL"/>
        </w:rPr>
      </w:pPr>
      <w:r w:rsidRPr="00382040">
        <w:rPr>
          <w:lang w:val="nl-NL"/>
        </w:rPr>
        <w:t>M Becker, M Wildenberg, C Buskens</w:t>
      </w:r>
    </w:p>
    <w:p w14:paraId="2F88DDA3" w14:textId="30AB803F" w:rsidR="00187DF7" w:rsidRDefault="00187DF7">
      <w:pPr>
        <w:rPr>
          <w:lang w:val="nl-NL"/>
        </w:rPr>
      </w:pPr>
    </w:p>
    <w:p w14:paraId="3E63B60C" w14:textId="0A6C55DE" w:rsidR="00187DF7" w:rsidRDefault="00187DF7">
      <w:pPr>
        <w:rPr>
          <w:lang w:val="en-US"/>
        </w:rPr>
      </w:pPr>
      <w:r w:rsidRPr="00187DF7">
        <w:rPr>
          <w:lang w:val="en-US"/>
        </w:rPr>
        <w:t xml:space="preserve">13.15 </w:t>
      </w:r>
      <w:r>
        <w:rPr>
          <w:lang w:val="en-US"/>
        </w:rPr>
        <w:t xml:space="preserve">How far are we with single cell work relevant for </w:t>
      </w:r>
      <w:proofErr w:type="spellStart"/>
      <w:proofErr w:type="gramStart"/>
      <w:r>
        <w:rPr>
          <w:lang w:val="en-US"/>
        </w:rPr>
        <w:t>Amfibio</w:t>
      </w:r>
      <w:proofErr w:type="spellEnd"/>
      <w:r>
        <w:rPr>
          <w:lang w:val="en-US"/>
        </w:rPr>
        <w:t xml:space="preserve"> ?</w:t>
      </w:r>
      <w:proofErr w:type="gramEnd"/>
    </w:p>
    <w:p w14:paraId="67AA65BD" w14:textId="201BFFB3" w:rsidR="00187DF7" w:rsidRDefault="00187DF7">
      <w:pPr>
        <w:rPr>
          <w:lang w:val="nl-NL"/>
        </w:rPr>
      </w:pPr>
      <w:r w:rsidRPr="00187DF7">
        <w:rPr>
          <w:lang w:val="nl-NL"/>
        </w:rPr>
        <w:t xml:space="preserve">A </w:t>
      </w:r>
      <w:proofErr w:type="spellStart"/>
      <w:r w:rsidRPr="00187DF7">
        <w:rPr>
          <w:lang w:val="nl-NL"/>
        </w:rPr>
        <w:t>YiL</w:t>
      </w:r>
      <w:r>
        <w:rPr>
          <w:lang w:val="nl-NL"/>
        </w:rPr>
        <w:t>i</w:t>
      </w:r>
      <w:r w:rsidRPr="00187DF7">
        <w:rPr>
          <w:lang w:val="nl-NL"/>
        </w:rPr>
        <w:t>m</w:t>
      </w:r>
      <w:proofErr w:type="spellEnd"/>
      <w:r w:rsidRPr="00187DF7">
        <w:rPr>
          <w:lang w:val="nl-NL"/>
        </w:rPr>
        <w:t>, W de Jong</w:t>
      </w:r>
      <w:r>
        <w:rPr>
          <w:lang w:val="nl-NL"/>
        </w:rPr>
        <w:t xml:space="preserve">e, Peter Henneman, F </w:t>
      </w:r>
      <w:proofErr w:type="spellStart"/>
      <w:r>
        <w:rPr>
          <w:lang w:val="nl-NL"/>
        </w:rPr>
        <w:t>Vieira</w:t>
      </w:r>
      <w:proofErr w:type="spellEnd"/>
      <w:r>
        <w:rPr>
          <w:lang w:val="nl-NL"/>
        </w:rPr>
        <w:t xml:space="preserve"> Braga</w:t>
      </w:r>
    </w:p>
    <w:p w14:paraId="6D2D485F" w14:textId="7D3E5640" w:rsidR="00E4128A" w:rsidRDefault="00E4128A">
      <w:pPr>
        <w:rPr>
          <w:lang w:val="nl-NL"/>
        </w:rPr>
      </w:pPr>
    </w:p>
    <w:p w14:paraId="5B7FCB43" w14:textId="23AED572" w:rsidR="00E4128A" w:rsidRPr="00E4128A" w:rsidRDefault="00E4128A">
      <w:pPr>
        <w:rPr>
          <w:lang w:val="en-US"/>
        </w:rPr>
      </w:pPr>
      <w:r w:rsidRPr="00E4128A">
        <w:rPr>
          <w:lang w:val="en-US"/>
        </w:rPr>
        <w:t xml:space="preserve">13.45-14.15 </w:t>
      </w:r>
      <w:proofErr w:type="spellStart"/>
      <w:r w:rsidRPr="00E4128A">
        <w:rPr>
          <w:lang w:val="en-US"/>
        </w:rPr>
        <w:t>Cytof</w:t>
      </w:r>
      <w:proofErr w:type="spellEnd"/>
      <w:r w:rsidRPr="00E4128A">
        <w:rPr>
          <w:lang w:val="en-US"/>
        </w:rPr>
        <w:t xml:space="preserve"> and microbiome</w:t>
      </w:r>
    </w:p>
    <w:p w14:paraId="39259615" w14:textId="22A2E2FE" w:rsidR="00E4128A" w:rsidRPr="00E4128A" w:rsidRDefault="00E4128A">
      <w:pPr>
        <w:rPr>
          <w:lang w:val="en-US"/>
        </w:rPr>
      </w:pPr>
      <w:r w:rsidRPr="00E4128A">
        <w:rPr>
          <w:lang w:val="en-US"/>
        </w:rPr>
        <w:t>I Hageman, J Verhoef</w:t>
      </w:r>
    </w:p>
    <w:p w14:paraId="09A16AB6" w14:textId="10878C15" w:rsidR="00382040" w:rsidRPr="00E4128A" w:rsidRDefault="00382040">
      <w:pPr>
        <w:rPr>
          <w:lang w:val="en-US"/>
        </w:rPr>
      </w:pPr>
    </w:p>
    <w:p w14:paraId="3B15AB71" w14:textId="1A199A95" w:rsidR="00382040" w:rsidRDefault="00382040">
      <w:pPr>
        <w:rPr>
          <w:lang w:val="en-US"/>
        </w:rPr>
      </w:pPr>
      <w:r w:rsidRPr="00382040">
        <w:rPr>
          <w:lang w:val="en-US"/>
        </w:rPr>
        <w:t>1</w:t>
      </w:r>
      <w:r w:rsidR="00E4128A">
        <w:rPr>
          <w:lang w:val="en-US"/>
        </w:rPr>
        <w:t>4.15</w:t>
      </w:r>
      <w:r w:rsidR="00187DF7">
        <w:rPr>
          <w:lang w:val="en-US"/>
        </w:rPr>
        <w:t>-14.</w:t>
      </w:r>
      <w:r w:rsidR="00E4128A">
        <w:rPr>
          <w:lang w:val="en-US"/>
        </w:rPr>
        <w:t>45</w:t>
      </w:r>
      <w:r w:rsidRPr="00382040">
        <w:rPr>
          <w:lang w:val="en-US"/>
        </w:rPr>
        <w:t xml:space="preserve"> Tissue validation experiments for </w:t>
      </w:r>
      <w:proofErr w:type="spellStart"/>
      <w:r w:rsidRPr="00382040">
        <w:rPr>
          <w:lang w:val="en-US"/>
        </w:rPr>
        <w:t>A</w:t>
      </w:r>
      <w:r>
        <w:rPr>
          <w:lang w:val="en-US"/>
        </w:rPr>
        <w:t>mfibio</w:t>
      </w:r>
      <w:proofErr w:type="spellEnd"/>
    </w:p>
    <w:p w14:paraId="04D149E4" w14:textId="49C749EF" w:rsidR="00382040" w:rsidRPr="00234D84" w:rsidRDefault="00382040">
      <w:pPr>
        <w:rPr>
          <w:lang w:val="nl-NL"/>
        </w:rPr>
      </w:pPr>
      <w:r w:rsidRPr="00234D84">
        <w:rPr>
          <w:lang w:val="nl-NL"/>
        </w:rPr>
        <w:t>L Mulders, W de Jonge</w:t>
      </w:r>
      <w:r w:rsidR="00187DF7" w:rsidRPr="00234D84">
        <w:rPr>
          <w:lang w:val="nl-NL"/>
        </w:rPr>
        <w:t xml:space="preserve">, </w:t>
      </w:r>
      <w:proofErr w:type="spellStart"/>
      <w:r w:rsidR="00187DF7" w:rsidRPr="00234D84">
        <w:rPr>
          <w:lang w:val="nl-NL"/>
        </w:rPr>
        <w:t>all</w:t>
      </w:r>
      <w:proofErr w:type="spellEnd"/>
    </w:p>
    <w:p w14:paraId="080CDCB3" w14:textId="707B68D6" w:rsidR="00382040" w:rsidRPr="00234D84" w:rsidRDefault="00382040">
      <w:pPr>
        <w:rPr>
          <w:lang w:val="nl-NL"/>
        </w:rPr>
      </w:pPr>
    </w:p>
    <w:p w14:paraId="4971C138" w14:textId="5D70CAD3" w:rsidR="00382040" w:rsidRPr="00186E43" w:rsidRDefault="00382040">
      <w:pPr>
        <w:rPr>
          <w:lang w:val="en-US"/>
        </w:rPr>
      </w:pPr>
      <w:r w:rsidRPr="00186E43">
        <w:rPr>
          <w:lang w:val="en-US"/>
        </w:rPr>
        <w:t>14.</w:t>
      </w:r>
      <w:r w:rsidR="00E4128A">
        <w:rPr>
          <w:lang w:val="en-US"/>
        </w:rPr>
        <w:t>45</w:t>
      </w:r>
      <w:r w:rsidRPr="00186E43">
        <w:rPr>
          <w:lang w:val="en-US"/>
        </w:rPr>
        <w:t>-1</w:t>
      </w:r>
      <w:r w:rsidR="00E4128A">
        <w:rPr>
          <w:lang w:val="en-US"/>
        </w:rPr>
        <w:t>5.00</w:t>
      </w:r>
      <w:r w:rsidRPr="00186E43">
        <w:rPr>
          <w:lang w:val="en-US"/>
        </w:rPr>
        <w:t xml:space="preserve"> </w:t>
      </w:r>
      <w:r w:rsidR="00E4128A">
        <w:rPr>
          <w:lang w:val="en-US"/>
        </w:rPr>
        <w:t xml:space="preserve">TEA </w:t>
      </w:r>
      <w:r w:rsidRPr="00186E43">
        <w:rPr>
          <w:lang w:val="en-US"/>
        </w:rPr>
        <w:t>BREAK</w:t>
      </w:r>
    </w:p>
    <w:p w14:paraId="5D9062B6" w14:textId="0727D635" w:rsidR="00382040" w:rsidRPr="00186E43" w:rsidRDefault="00382040">
      <w:pPr>
        <w:rPr>
          <w:lang w:val="en-US"/>
        </w:rPr>
      </w:pPr>
    </w:p>
    <w:p w14:paraId="1BD157F0" w14:textId="7091B633" w:rsidR="009161D0" w:rsidRDefault="009161D0">
      <w:pPr>
        <w:rPr>
          <w:lang w:val="en-US"/>
        </w:rPr>
      </w:pPr>
      <w:r w:rsidRPr="009161D0">
        <w:rPr>
          <w:lang w:val="en-US"/>
        </w:rPr>
        <w:t>1</w:t>
      </w:r>
      <w:r w:rsidR="00E4128A">
        <w:rPr>
          <w:lang w:val="en-US"/>
        </w:rPr>
        <w:t>5.00</w:t>
      </w:r>
      <w:r w:rsidRPr="009161D0">
        <w:rPr>
          <w:lang w:val="en-US"/>
        </w:rPr>
        <w:t xml:space="preserve"> Recruitment of patients, alignment with </w:t>
      </w:r>
      <w:r>
        <w:rPr>
          <w:lang w:val="en-US"/>
        </w:rPr>
        <w:t xml:space="preserve">different </w:t>
      </w:r>
      <w:r w:rsidRPr="009161D0">
        <w:rPr>
          <w:lang w:val="en-US"/>
        </w:rPr>
        <w:t>sample collec</w:t>
      </w:r>
      <w:r>
        <w:rPr>
          <w:lang w:val="en-US"/>
        </w:rPr>
        <w:t>tions, handling and preservation of tissue</w:t>
      </w:r>
    </w:p>
    <w:p w14:paraId="06293415" w14:textId="77777777" w:rsidR="009161D0" w:rsidRDefault="009161D0">
      <w:pPr>
        <w:rPr>
          <w:lang w:val="en-US"/>
        </w:rPr>
      </w:pPr>
    </w:p>
    <w:p w14:paraId="6C956887" w14:textId="066F31E6" w:rsidR="009161D0" w:rsidRDefault="009161D0">
      <w:pPr>
        <w:rPr>
          <w:lang w:val="en-US"/>
        </w:rPr>
      </w:pPr>
      <w:r>
        <w:rPr>
          <w:lang w:val="en-US"/>
        </w:rPr>
        <w:t>15.</w:t>
      </w:r>
      <w:r w:rsidR="00E4128A">
        <w:rPr>
          <w:lang w:val="en-US"/>
        </w:rPr>
        <w:t>30</w:t>
      </w:r>
      <w:r>
        <w:rPr>
          <w:lang w:val="en-US"/>
        </w:rPr>
        <w:t xml:space="preserve"> Follow-up of participating patients</w:t>
      </w:r>
    </w:p>
    <w:p w14:paraId="0986164B" w14:textId="77777777" w:rsidR="009161D0" w:rsidRDefault="009161D0">
      <w:pPr>
        <w:rPr>
          <w:lang w:val="en-US"/>
        </w:rPr>
      </w:pPr>
    </w:p>
    <w:p w14:paraId="0560748C" w14:textId="65AA17C6" w:rsidR="009161D0" w:rsidRDefault="009161D0">
      <w:pPr>
        <w:rPr>
          <w:lang w:val="en-US"/>
        </w:rPr>
      </w:pPr>
      <w:r>
        <w:rPr>
          <w:lang w:val="en-US"/>
        </w:rPr>
        <w:t>15.</w:t>
      </w:r>
      <w:r w:rsidR="00E4128A">
        <w:rPr>
          <w:lang w:val="en-US"/>
        </w:rPr>
        <w:t>45</w:t>
      </w:r>
      <w:r>
        <w:rPr>
          <w:lang w:val="en-US"/>
        </w:rPr>
        <w:t xml:space="preserve"> eCRF, monitoring and data validation</w:t>
      </w:r>
    </w:p>
    <w:p w14:paraId="7049C1C2" w14:textId="77777777" w:rsidR="009161D0" w:rsidRDefault="009161D0">
      <w:pPr>
        <w:rPr>
          <w:lang w:val="en-US"/>
        </w:rPr>
      </w:pPr>
    </w:p>
    <w:p w14:paraId="50C6A2E5" w14:textId="3DE4C7ED" w:rsidR="009161D0" w:rsidRPr="00E4128A" w:rsidRDefault="009161D0">
      <w:pPr>
        <w:rPr>
          <w:lang w:val="en-US"/>
        </w:rPr>
      </w:pPr>
      <w:r w:rsidRPr="00E4128A">
        <w:rPr>
          <w:lang w:val="en-US"/>
        </w:rPr>
        <w:t>16.</w:t>
      </w:r>
      <w:r w:rsidR="00E4128A">
        <w:rPr>
          <w:lang w:val="en-US"/>
        </w:rPr>
        <w:t>00</w:t>
      </w:r>
      <w:r w:rsidRPr="00E4128A">
        <w:rPr>
          <w:lang w:val="en-US"/>
        </w:rPr>
        <w:t xml:space="preserve"> Data analysis</w:t>
      </w:r>
      <w:r w:rsidR="00187DF7" w:rsidRPr="00E4128A">
        <w:rPr>
          <w:lang w:val="en-US"/>
        </w:rPr>
        <w:t xml:space="preserve"> &amp; publication strategy</w:t>
      </w:r>
    </w:p>
    <w:p w14:paraId="6A69E1BC" w14:textId="2C1DF101" w:rsidR="009161D0" w:rsidRPr="00E4128A" w:rsidRDefault="009161D0">
      <w:pPr>
        <w:rPr>
          <w:lang w:val="en-US"/>
        </w:rPr>
      </w:pPr>
      <w:r w:rsidRPr="00E4128A">
        <w:rPr>
          <w:lang w:val="en-US"/>
        </w:rPr>
        <w:lastRenderedPageBreak/>
        <w:t xml:space="preserve">A </w:t>
      </w:r>
      <w:proofErr w:type="spellStart"/>
      <w:r w:rsidRPr="00E4128A">
        <w:rPr>
          <w:lang w:val="en-US"/>
        </w:rPr>
        <w:t>YiLim</w:t>
      </w:r>
      <w:proofErr w:type="spellEnd"/>
      <w:r w:rsidRPr="00E4128A">
        <w:rPr>
          <w:lang w:val="en-US"/>
        </w:rPr>
        <w:t xml:space="preserve">, P </w:t>
      </w:r>
      <w:proofErr w:type="spellStart"/>
      <w:r w:rsidRPr="00E4128A">
        <w:rPr>
          <w:lang w:val="en-US"/>
        </w:rPr>
        <w:t>Henneman</w:t>
      </w:r>
      <w:proofErr w:type="spellEnd"/>
      <w:r w:rsidRPr="00E4128A">
        <w:rPr>
          <w:lang w:val="en-US"/>
        </w:rPr>
        <w:t xml:space="preserve">, W de </w:t>
      </w:r>
      <w:proofErr w:type="spellStart"/>
      <w:r w:rsidRPr="00E4128A">
        <w:rPr>
          <w:lang w:val="en-US"/>
        </w:rPr>
        <w:t>Jonge</w:t>
      </w:r>
      <w:proofErr w:type="spellEnd"/>
    </w:p>
    <w:p w14:paraId="13B37A79" w14:textId="676E35E4" w:rsidR="009161D0" w:rsidRPr="00E4128A" w:rsidRDefault="009161D0">
      <w:pPr>
        <w:rPr>
          <w:lang w:val="en-US"/>
        </w:rPr>
      </w:pPr>
    </w:p>
    <w:p w14:paraId="590577A0" w14:textId="495EEC4F" w:rsidR="00187DF7" w:rsidRDefault="009161D0">
      <w:pPr>
        <w:rPr>
          <w:lang w:val="en-US"/>
        </w:rPr>
      </w:pPr>
      <w:r w:rsidRPr="009161D0">
        <w:rPr>
          <w:lang w:val="en-US"/>
        </w:rPr>
        <w:t>16.</w:t>
      </w:r>
      <w:r w:rsidR="00E4128A">
        <w:rPr>
          <w:lang w:val="en-US"/>
        </w:rPr>
        <w:t>30</w:t>
      </w:r>
      <w:r w:rsidRPr="009161D0">
        <w:rPr>
          <w:lang w:val="en-US"/>
        </w:rPr>
        <w:t xml:space="preserve"> Regular updat</w:t>
      </w:r>
      <w:r w:rsidR="00187DF7">
        <w:rPr>
          <w:lang w:val="en-US"/>
        </w:rPr>
        <w:t>e</w:t>
      </w:r>
      <w:r w:rsidRPr="009161D0">
        <w:rPr>
          <w:lang w:val="en-US"/>
        </w:rPr>
        <w:t xml:space="preserve"> meetings: </w:t>
      </w:r>
      <w:proofErr w:type="gramStart"/>
      <w:r w:rsidRPr="009161D0">
        <w:rPr>
          <w:lang w:val="en-US"/>
        </w:rPr>
        <w:t>how ?</w:t>
      </w:r>
      <w:proofErr w:type="gramEnd"/>
      <w:r w:rsidRPr="009161D0">
        <w:rPr>
          <w:lang w:val="en-US"/>
        </w:rPr>
        <w:t xml:space="preserve"> </w:t>
      </w:r>
      <w:r>
        <w:rPr>
          <w:lang w:val="en-US"/>
        </w:rPr>
        <w:t>w</w:t>
      </w:r>
      <w:r w:rsidRPr="009161D0">
        <w:rPr>
          <w:lang w:val="en-US"/>
        </w:rPr>
        <w:t xml:space="preserve">hen </w:t>
      </w:r>
      <w:r>
        <w:rPr>
          <w:lang w:val="en-US"/>
        </w:rPr>
        <w:t>? where ?</w:t>
      </w:r>
    </w:p>
    <w:p w14:paraId="599C6352" w14:textId="77777777" w:rsidR="00E4128A" w:rsidRDefault="00E4128A">
      <w:pPr>
        <w:rPr>
          <w:lang w:val="en-US"/>
        </w:rPr>
      </w:pPr>
    </w:p>
    <w:p w14:paraId="5085E4B4" w14:textId="572C4950" w:rsidR="00CC3022" w:rsidRPr="009161D0" w:rsidRDefault="009161D0">
      <w:pPr>
        <w:rPr>
          <w:lang w:val="en-US"/>
        </w:rPr>
      </w:pPr>
      <w:r>
        <w:rPr>
          <w:lang w:val="en-US"/>
        </w:rPr>
        <w:t>17.00 adjourn</w:t>
      </w:r>
      <w:r w:rsidRPr="009161D0">
        <w:rPr>
          <w:lang w:val="en-US"/>
        </w:rPr>
        <w:t xml:space="preserve"> </w:t>
      </w:r>
    </w:p>
    <w:sectPr w:rsidR="00CC3022" w:rsidRPr="00916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8B"/>
    <w:rsid w:val="000D5FF2"/>
    <w:rsid w:val="00186E43"/>
    <w:rsid w:val="00187DF7"/>
    <w:rsid w:val="00234D84"/>
    <w:rsid w:val="00382040"/>
    <w:rsid w:val="005E602B"/>
    <w:rsid w:val="007D3C69"/>
    <w:rsid w:val="008C5FB9"/>
    <w:rsid w:val="009161D0"/>
    <w:rsid w:val="00C90D36"/>
    <w:rsid w:val="00CC3022"/>
    <w:rsid w:val="00D90E59"/>
    <w:rsid w:val="00DE788B"/>
    <w:rsid w:val="00E4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C3B0DD"/>
  <w15:chartTrackingRefBased/>
  <w15:docId w15:val="{A2DEEF3E-A88B-C349-8381-3E75DA5A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90D36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D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D'Haens</dc:creator>
  <cp:keywords/>
  <dc:description/>
  <cp:lastModifiedBy>Lieven Mulders</cp:lastModifiedBy>
  <cp:revision>1</cp:revision>
  <dcterms:created xsi:type="dcterms:W3CDTF">2020-10-27T08:39:00Z</dcterms:created>
  <dcterms:modified xsi:type="dcterms:W3CDTF">2020-10-28T16:09:00Z</dcterms:modified>
</cp:coreProperties>
</file>